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6E62A" w14:textId="08FB8456" w:rsidR="005F5611" w:rsidRDefault="00AB2D17" w:rsidP="00AB2D17">
      <w:pPr>
        <w:jc w:val="center"/>
        <w:rPr>
          <w:rFonts w:asciiTheme="majorBidi" w:hAnsiTheme="majorBidi" w:cstheme="majorBidi"/>
          <w:sz w:val="36"/>
          <w:szCs w:val="36"/>
        </w:rPr>
      </w:pPr>
      <w:r w:rsidRPr="00AB2D17">
        <w:rPr>
          <w:rFonts w:asciiTheme="majorBidi" w:hAnsiTheme="majorBidi" w:cstheme="majorBidi"/>
          <w:sz w:val="36"/>
          <w:szCs w:val="36"/>
        </w:rPr>
        <w:t xml:space="preserve">    </w:t>
      </w:r>
      <w:r w:rsidRPr="00AB2D17">
        <w:rPr>
          <w:rFonts w:asciiTheme="majorBidi" w:hAnsiTheme="majorBidi" w:cstheme="majorBidi"/>
          <w:sz w:val="36"/>
          <w:szCs w:val="36"/>
        </w:rPr>
        <w:tab/>
      </w:r>
      <w:r w:rsidRPr="00AB2D17">
        <w:rPr>
          <w:rFonts w:asciiTheme="majorBidi" w:hAnsiTheme="majorBidi" w:cstheme="majorBidi"/>
          <w:sz w:val="36"/>
          <w:szCs w:val="36"/>
        </w:rPr>
        <w:tab/>
        <w:t xml:space="preserve">NON-Recursive </w:t>
      </w:r>
      <w:r>
        <w:rPr>
          <w:rFonts w:asciiTheme="majorBidi" w:hAnsiTheme="majorBidi" w:cstheme="majorBidi"/>
          <w:sz w:val="36"/>
          <w:szCs w:val="36"/>
        </w:rPr>
        <w:t>Implementation</w:t>
      </w:r>
    </w:p>
    <w:p w14:paraId="2BF7ACAE" w14:textId="3759532C" w:rsidR="005F2544" w:rsidRPr="00C2739E" w:rsidRDefault="005F2544" w:rsidP="00C2739E">
      <w:pPr>
        <w:spacing w:line="480" w:lineRule="auto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//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Algorithm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to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find the tallest candle height that occurs most frequently</w:t>
      </w:r>
    </w:p>
    <w:p w14:paraId="45B3BDEF" w14:textId="5454C098" w:rsidR="005F2544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//</w:t>
      </w:r>
      <w:r w:rsidR="00880D29">
        <w:rPr>
          <w:rFonts w:asciiTheme="minorBidi" w:hAnsiTheme="minorBidi"/>
          <w:sz w:val="24"/>
          <w:szCs w:val="24"/>
          <w:lang w:bidi="ar-EG"/>
        </w:rPr>
        <w:t>C</w:t>
      </w:r>
      <w:r w:rsidRPr="00C2739E">
        <w:rPr>
          <w:rFonts w:asciiTheme="minorBidi" w:hAnsiTheme="minorBidi"/>
          <w:sz w:val="24"/>
          <w:szCs w:val="24"/>
          <w:lang w:bidi="ar-EG"/>
        </w:rPr>
        <w:t>andles is an array of size n</w:t>
      </w:r>
    </w:p>
    <w:p w14:paraId="7830A7BF" w14:textId="678837C5" w:rsidR="00AB2D17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Algorithm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birthdayCakeCandle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(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>candles, n)</w:t>
      </w:r>
    </w:p>
    <w:p w14:paraId="02EB83A4" w14:textId="316C4D1D" w:rsidR="005F2544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>{</w:t>
      </w:r>
    </w:p>
    <w:p w14:paraId="732C1EA3" w14:textId="5194CBA1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880D29">
        <w:rPr>
          <w:rFonts w:asciiTheme="minorBidi" w:hAnsiTheme="minorBidi"/>
          <w:sz w:val="24"/>
          <w:szCs w:val="24"/>
          <w:lang w:bidi="ar-EG"/>
        </w:rPr>
        <w:t>/</w:t>
      </w:r>
      <w:r w:rsidR="00880D29">
        <w:rPr>
          <w:rFonts w:asciiTheme="minorBidi" w:hAnsiTheme="minorBidi"/>
          <w:sz w:val="24"/>
          <w:szCs w:val="24"/>
          <w:lang w:bidi="ar-EG"/>
        </w:rPr>
        <w:t>/Check if the array size is not positive</w:t>
      </w:r>
    </w:p>
    <w:p w14:paraId="6233C5E8" w14:textId="77777777" w:rsidR="00880D29" w:rsidRDefault="005F2544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If(n&lt;=0)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7C28B5" w:rsidRPr="00C2739E">
        <w:rPr>
          <w:rFonts w:asciiTheme="minorBidi" w:hAnsiTheme="minorBidi"/>
          <w:sz w:val="24"/>
          <w:szCs w:val="24"/>
          <w:lang w:bidi="ar-EG"/>
        </w:rPr>
        <w:t xml:space="preserve">then </w:t>
      </w:r>
    </w:p>
    <w:p w14:paraId="12411D46" w14:textId="581FA89F" w:rsidR="005921B1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</w:t>
      </w:r>
      <w:r w:rsidR="007C28B5" w:rsidRPr="00C2739E">
        <w:rPr>
          <w:rFonts w:asciiTheme="minorBidi" w:hAnsiTheme="minorBidi"/>
          <w:sz w:val="24"/>
          <w:szCs w:val="24"/>
          <w:lang w:bidi="ar-EG"/>
        </w:rPr>
        <w:t>r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eturn </w:t>
      </w:r>
      <w:proofErr w:type="gramStart"/>
      <w:r w:rsidR="005921B1" w:rsidRPr="00C2739E">
        <w:rPr>
          <w:rFonts w:asciiTheme="minorBidi" w:hAnsiTheme="minorBidi"/>
          <w:sz w:val="24"/>
          <w:szCs w:val="24"/>
          <w:lang w:bidi="ar-EG"/>
        </w:rPr>
        <w:t>0;</w:t>
      </w:r>
      <w:r>
        <w:rPr>
          <w:rFonts w:asciiTheme="minorBidi" w:hAnsiTheme="minorBidi"/>
          <w:sz w:val="24"/>
          <w:szCs w:val="24"/>
          <w:lang w:bidi="ar-EG"/>
        </w:rPr>
        <w:t xml:space="preserve">   </w:t>
      </w:r>
      <w:proofErr w:type="gramEnd"/>
      <w:r w:rsidRPr="00880D29">
        <w:rPr>
          <w:rFonts w:asciiTheme="minorBidi" w:hAnsiTheme="minorBidi"/>
          <w:sz w:val="24"/>
          <w:szCs w:val="24"/>
          <w:lang w:bidi="ar-EG"/>
        </w:rPr>
        <w:t>/</w:t>
      </w:r>
      <w:r>
        <w:rPr>
          <w:rFonts w:asciiTheme="minorBidi" w:hAnsiTheme="minorBidi"/>
          <w:sz w:val="24"/>
          <w:szCs w:val="24"/>
          <w:lang w:bidi="ar-EG"/>
        </w:rPr>
        <w:t>/r</w:t>
      </w:r>
      <w:r w:rsidRPr="00880D29">
        <w:rPr>
          <w:rFonts w:asciiTheme="minorBidi" w:hAnsiTheme="minorBidi"/>
          <w:sz w:val="24"/>
          <w:szCs w:val="24"/>
          <w:lang w:bidi="ar-EG"/>
        </w:rPr>
        <w:t>eturn 0 if the array is empty or invalid</w:t>
      </w:r>
    </w:p>
    <w:p w14:paraId="61BAD90D" w14:textId="77777777" w:rsidR="00880D29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66E06E89" w14:textId="7D26E4AC" w:rsidR="00880D29" w:rsidRDefault="005921B1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</w:rPr>
        <w:t xml:space="preserve">//Initialize variables </w:t>
      </w:r>
      <w:r w:rsidR="00880D29" w:rsidRPr="00880D29">
        <w:rPr>
          <w:rFonts w:asciiTheme="minorBidi" w:hAnsiTheme="minorBidi"/>
          <w:sz w:val="24"/>
          <w:szCs w:val="24"/>
        </w:rPr>
        <w:t>to track the maximum count and corresponding height</w:t>
      </w:r>
    </w:p>
    <w:p w14:paraId="41194B70" w14:textId="51B33118" w:rsidR="005921B1" w:rsidRPr="00C2739E" w:rsidRDefault="00880D29" w:rsidP="00880D29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</w:t>
      </w:r>
      <w:proofErr w:type="spellStart"/>
      <w:r w:rsidR="005921B1"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←</w:t>
      </w:r>
      <w:r w:rsidR="005921B1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gramStart"/>
      <w:r w:rsidR="005921B1" w:rsidRPr="00C2739E">
        <w:rPr>
          <w:rFonts w:asciiTheme="minorBidi" w:hAnsiTheme="minorBidi"/>
          <w:sz w:val="24"/>
          <w:szCs w:val="24"/>
          <w:lang w:bidi="ar-EG"/>
        </w:rPr>
        <w:t>0;</w:t>
      </w:r>
      <w:proofErr w:type="gramEnd"/>
    </w:p>
    <w:p w14:paraId="4B615EBA" w14:textId="2065D19B" w:rsidR="005921B1" w:rsidRPr="00C2739E" w:rsidRDefault="005921B1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←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candles[</w:t>
      </w:r>
      <w:proofErr w:type="gramEnd"/>
      <w:r w:rsidRPr="00C2739E">
        <w:rPr>
          <w:rFonts w:asciiTheme="minorBidi" w:hAnsiTheme="minorBidi"/>
          <w:sz w:val="24"/>
          <w:szCs w:val="24"/>
          <w:lang w:bidi="ar-EG"/>
        </w:rPr>
        <w:t>0];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Assume the first candle is the tallest</w:t>
      </w:r>
    </w:p>
    <w:p w14:paraId="2BD3D144" w14:textId="77777777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59FE9048" w14:textId="3F9D14A5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Iterate through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</w:t>
      </w:r>
      <w:r w:rsidR="00880D29" w:rsidRPr="00C2739E">
        <w:rPr>
          <w:rFonts w:asciiTheme="minorBidi" w:hAnsiTheme="minorBidi"/>
          <w:sz w:val="24"/>
          <w:szCs w:val="24"/>
          <w:lang w:bidi="ar-EG"/>
        </w:rPr>
        <w:t>each candle height in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 xml:space="preserve"> the array to count occurrences</w:t>
      </w:r>
    </w:p>
    <w:p w14:paraId="3A056380" w14:textId="6EAD7E93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for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← </w:t>
      </w:r>
      <w:r w:rsidRPr="00C2739E">
        <w:rPr>
          <w:rFonts w:asciiTheme="minorBidi" w:hAnsiTheme="minorBidi"/>
          <w:sz w:val="24"/>
          <w:szCs w:val="24"/>
          <w:lang w:bidi="ar-EG"/>
        </w:rPr>
        <w:t>0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 xml:space="preserve">to </w:t>
      </w:r>
      <w:r w:rsidRPr="00C2739E">
        <w:rPr>
          <w:rFonts w:asciiTheme="minorBidi" w:hAnsiTheme="minorBidi"/>
          <w:sz w:val="24"/>
          <w:szCs w:val="24"/>
          <w:lang w:bidi="ar-EG"/>
        </w:rPr>
        <w:t>n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do</w:t>
      </w:r>
    </w:p>
    <w:p w14:paraId="1B9F7599" w14:textId="44281212" w:rsidR="00311430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{</w:t>
      </w:r>
    </w:p>
    <w:p w14:paraId="21037A82" w14:textId="67389CE1" w:rsidR="00311430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count ←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1;</w:t>
      </w:r>
      <w:r w:rsidR="00880D29">
        <w:rPr>
          <w:rFonts w:asciiTheme="minorBidi" w:hAnsiTheme="minorBidi"/>
          <w:sz w:val="24"/>
          <w:szCs w:val="24"/>
          <w:lang w:bidi="ar-EG"/>
        </w:rPr>
        <w:t xml:space="preserve">  /</w:t>
      </w:r>
      <w:proofErr w:type="gramEnd"/>
      <w:r w:rsidR="00880D29">
        <w:rPr>
          <w:rFonts w:asciiTheme="minorBidi" w:hAnsiTheme="minorBidi"/>
          <w:sz w:val="24"/>
          <w:szCs w:val="24"/>
          <w:lang w:bidi="ar-EG"/>
        </w:rPr>
        <w:t>/</w:t>
      </w:r>
      <w:r w:rsidR="00880D29" w:rsidRPr="00880D29">
        <w:t xml:space="preserve"> </w:t>
      </w:r>
      <w:r w:rsidR="00880D29" w:rsidRPr="00880D29">
        <w:rPr>
          <w:rFonts w:asciiTheme="minorBidi" w:hAnsiTheme="minorBidi"/>
          <w:sz w:val="24"/>
          <w:szCs w:val="24"/>
          <w:lang w:bidi="ar-EG"/>
        </w:rPr>
        <w:t>Initialize count for the current height</w:t>
      </w:r>
    </w:p>
    <w:p w14:paraId="3CC4C494" w14:textId="77777777" w:rsidR="00880D29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</w:t>
      </w:r>
    </w:p>
    <w:p w14:paraId="4EDF4A24" w14:textId="5671696F" w:rsidR="00311430" w:rsidRPr="00C2739E" w:rsidRDefault="00880D29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lastRenderedPageBreak/>
        <w:t xml:space="preserve">         </w:t>
      </w:r>
      <w:r w:rsidR="00311430" w:rsidRPr="00C2739E">
        <w:rPr>
          <w:rFonts w:asciiTheme="minorBidi" w:hAnsiTheme="minorBidi"/>
          <w:sz w:val="24"/>
          <w:szCs w:val="24"/>
          <w:lang w:bidi="ar-EG"/>
        </w:rPr>
        <w:t xml:space="preserve"> //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count the occurrences of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current candle</w:t>
      </w:r>
      <w:r w:rsidR="00311430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height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="00D03510" w:rsidRPr="00D03510">
        <w:rPr>
          <w:rFonts w:asciiTheme="minorBidi" w:hAnsiTheme="minorBidi"/>
          <w:color w:val="0D0D0D"/>
          <w:sz w:val="20"/>
          <w:szCs w:val="20"/>
          <w:shd w:val="clear" w:color="auto" w:fill="FFFFFF"/>
        </w:rPr>
        <w:t>by comparing with other array candles</w:t>
      </w:r>
    </w:p>
    <w:p w14:paraId="4C55BDF4" w14:textId="400C9737" w:rsidR="007C28B5" w:rsidRPr="00C2739E" w:rsidRDefault="007C28B5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for </w:t>
      </w:r>
      <w:r w:rsidRPr="00C2739E">
        <w:rPr>
          <w:rFonts w:asciiTheme="minorBidi" w:hAnsiTheme="minorBidi"/>
          <w:sz w:val="24"/>
          <w:szCs w:val="24"/>
          <w:lang w:bidi="ar-EG"/>
        </w:rPr>
        <w:t>j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← </w:t>
      </w:r>
      <w:r w:rsidRPr="00C2739E">
        <w:rPr>
          <w:rFonts w:asciiTheme="minorBidi" w:hAnsiTheme="minorBidi"/>
          <w:sz w:val="24"/>
          <w:szCs w:val="24"/>
          <w:lang w:bidi="ar-EG"/>
        </w:rPr>
        <w:t>i+1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to n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do</w:t>
      </w:r>
    </w:p>
    <w:p w14:paraId="1D225AD1" w14:textId="5E67E965" w:rsidR="00DC082F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{</w:t>
      </w:r>
    </w:p>
    <w:p w14:paraId="45DB78C4" w14:textId="38578F64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          //</w:t>
      </w:r>
      <w:r w:rsidRPr="00D03510">
        <w:rPr>
          <w:rFonts w:asciiTheme="minorBidi" w:hAnsiTheme="minorBidi"/>
          <w:sz w:val="24"/>
          <w:szCs w:val="24"/>
          <w:lang w:bidi="ar-EG"/>
        </w:rPr>
        <w:t>If two heights are equal, increment the count</w:t>
      </w:r>
    </w:p>
    <w:p w14:paraId="35088B0C" w14:textId="29EFCB62" w:rsidR="00C2739E" w:rsidRPr="00C2739E" w:rsidRDefault="007C28B5" w:rsidP="00D03510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</w:t>
      </w:r>
      <w:r w:rsidRPr="00C2739E">
        <w:rPr>
          <w:rFonts w:asciiTheme="minorBidi" w:hAnsiTheme="minorBidi"/>
          <w:sz w:val="24"/>
          <w:szCs w:val="24"/>
          <w:lang w:bidi="ar-EG"/>
        </w:rPr>
        <w:t>if (candles[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] == candles[j])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then</w:t>
      </w:r>
    </w:p>
    <w:p w14:paraId="42269AD5" w14:textId="5144B496" w:rsidR="00C2739E" w:rsidRPr="00C2739E" w:rsidRDefault="007C28B5" w:rsidP="00D03510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          count ← count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+1</w:t>
      </w:r>
      <w:r w:rsidR="00C2739E">
        <w:rPr>
          <w:rFonts w:asciiTheme="minorBidi" w:hAnsiTheme="minorBidi"/>
          <w:sz w:val="24"/>
          <w:szCs w:val="24"/>
          <w:lang w:bidi="ar-EG"/>
        </w:rPr>
        <w:t>;</w:t>
      </w:r>
      <w:proofErr w:type="gramEnd"/>
    </w:p>
    <w:p w14:paraId="68182D06" w14:textId="26F7046E" w:rsidR="00DC082F" w:rsidRPr="00C2739E" w:rsidRDefault="00DC082F" w:rsidP="00C2739E">
      <w:pPr>
        <w:spacing w:line="480" w:lineRule="auto"/>
        <w:rPr>
          <w:ins w:id="0" w:author="Shahd Abboud Ahmed Kilani" w:date="2024-04-30T15:00:00Z" w16du:dateUtc="2024-04-30T12:00:00Z"/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}</w:t>
      </w:r>
    </w:p>
    <w:p w14:paraId="30C3D10F" w14:textId="598AAF38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21869173" w14:textId="09E57922" w:rsidR="00311430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</w:p>
    <w:p w14:paraId="5AAED801" w14:textId="5A388838" w:rsidR="00D03510" w:rsidRPr="00C2739E" w:rsidRDefault="00D0351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P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If the count of 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the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current height is greater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than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</w:p>
    <w:p w14:paraId="30C10769" w14:textId="35C5BB04" w:rsidR="00311430" w:rsidRPr="00C2739E" w:rsidRDefault="00311430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</w:t>
      </w:r>
      <w:r w:rsidR="00D03510">
        <w:rPr>
          <w:rFonts w:asciiTheme="minorBidi" w:hAnsiTheme="minorBidi"/>
          <w:sz w:val="24"/>
          <w:szCs w:val="24"/>
          <w:lang w:bidi="ar-EG"/>
        </w:rPr>
        <w:t>/</w:t>
      </w:r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updates</w:t>
      </w:r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  <w:proofErr w:type="spellStart"/>
      <w:r w:rsidR="00C2739E"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</w:t>
      </w:r>
      <w:r w:rsidR="00C2739E"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and </w:t>
      </w:r>
      <w:proofErr w:type="spellStart"/>
      <w:r w:rsidR="00C2739E"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r w:rsidR="00C2739E" w:rsidRPr="00C2739E">
        <w:rPr>
          <w:rFonts w:asciiTheme="minorBidi" w:hAnsiTheme="minorBidi"/>
          <w:sz w:val="24"/>
          <w:szCs w:val="24"/>
          <w:lang w:bidi="ar-EG"/>
        </w:rPr>
        <w:t xml:space="preserve"> </w:t>
      </w:r>
    </w:p>
    <w:p w14:paraId="3A913F1B" w14:textId="7EE3459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</w:t>
      </w:r>
      <w:r w:rsidRPr="00C2739E">
        <w:rPr>
          <w:rFonts w:asciiTheme="minorBidi" w:hAnsiTheme="minorBidi"/>
          <w:sz w:val="24"/>
          <w:szCs w:val="24"/>
          <w:lang w:bidi="ar-EG"/>
        </w:rPr>
        <w:t>if (count&gt;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)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 then</w:t>
      </w:r>
    </w:p>
    <w:p w14:paraId="75C5E8E7" w14:textId="77777777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{</w:t>
      </w:r>
    </w:p>
    <w:p w14:paraId="10AF9E80" w14:textId="3B9A3A6D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← </w:t>
      </w:r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count;</w:t>
      </w:r>
      <w:proofErr w:type="gramEnd"/>
    </w:p>
    <w:p w14:paraId="59012D91" w14:textId="1512C293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     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maximumHeight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 xml:space="preserve"> ← </w:t>
      </w:r>
      <w:r w:rsidRPr="00C2739E">
        <w:rPr>
          <w:rFonts w:asciiTheme="minorBidi" w:hAnsiTheme="minorBidi"/>
          <w:sz w:val="24"/>
          <w:szCs w:val="24"/>
          <w:lang w:bidi="ar-EG"/>
        </w:rPr>
        <w:t>candles[</w:t>
      </w:r>
      <w:proofErr w:type="spellStart"/>
      <w:r w:rsidRPr="00C2739E">
        <w:rPr>
          <w:rFonts w:asciiTheme="minorBidi" w:hAnsiTheme="minorBidi"/>
          <w:sz w:val="24"/>
          <w:szCs w:val="24"/>
          <w:lang w:bidi="ar-EG"/>
        </w:rPr>
        <w:t>i</w:t>
      </w:r>
      <w:proofErr w:type="spellEnd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];</w:t>
      </w:r>
      <w:proofErr w:type="gramEnd"/>
    </w:p>
    <w:p w14:paraId="3A1FF7D4" w14:textId="270A7ECB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}</w:t>
      </w:r>
    </w:p>
    <w:p w14:paraId="551A9C81" w14:textId="77777777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</w:p>
    <w:p w14:paraId="181FD83C" w14:textId="0EBC6DCC" w:rsidR="00C2739E" w:rsidRPr="00C2739E" w:rsidRDefault="00C2739E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t xml:space="preserve">     //</w:t>
      </w:r>
      <w:r w:rsidR="00D03510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return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maximum count of 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the tallest</w:t>
      </w:r>
      <w:r w:rsidRPr="00C2739E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candle height</w:t>
      </w:r>
    </w:p>
    <w:p w14:paraId="3A492532" w14:textId="7E1E1EB0" w:rsidR="00DC082F" w:rsidRPr="00C2739E" w:rsidRDefault="00DC082F" w:rsidP="00C2739E">
      <w:pPr>
        <w:spacing w:line="480" w:lineRule="auto"/>
        <w:rPr>
          <w:rFonts w:asciiTheme="minorBidi" w:hAnsiTheme="minorBidi"/>
          <w:sz w:val="24"/>
          <w:szCs w:val="24"/>
          <w:lang w:bidi="ar-EG"/>
        </w:rPr>
      </w:pPr>
      <w:r w:rsidRPr="00C2739E">
        <w:rPr>
          <w:rFonts w:asciiTheme="minorBidi" w:hAnsiTheme="minorBidi"/>
          <w:sz w:val="24"/>
          <w:szCs w:val="24"/>
          <w:lang w:bidi="ar-EG"/>
        </w:rPr>
        <w:lastRenderedPageBreak/>
        <w:t xml:space="preserve">     </w:t>
      </w:r>
      <w:r w:rsidRPr="00C2739E">
        <w:rPr>
          <w:rFonts w:asciiTheme="minorBidi" w:hAnsiTheme="minorBidi"/>
          <w:sz w:val="24"/>
          <w:szCs w:val="24"/>
          <w:lang w:bidi="ar-EG"/>
        </w:rPr>
        <w:t xml:space="preserve">return </w:t>
      </w:r>
      <w:proofErr w:type="spellStart"/>
      <w:proofErr w:type="gramStart"/>
      <w:r w:rsidRPr="00C2739E">
        <w:rPr>
          <w:rFonts w:asciiTheme="minorBidi" w:hAnsiTheme="minorBidi"/>
          <w:sz w:val="24"/>
          <w:szCs w:val="24"/>
          <w:lang w:bidi="ar-EG"/>
        </w:rPr>
        <w:t>maxCount</w:t>
      </w:r>
      <w:proofErr w:type="spellEnd"/>
      <w:r w:rsidRPr="00C2739E">
        <w:rPr>
          <w:rFonts w:asciiTheme="minorBidi" w:hAnsiTheme="minorBidi"/>
          <w:sz w:val="24"/>
          <w:szCs w:val="24"/>
          <w:lang w:bidi="ar-EG"/>
        </w:rPr>
        <w:t>;</w:t>
      </w:r>
      <w:proofErr w:type="gramEnd"/>
    </w:p>
    <w:p w14:paraId="2759F742" w14:textId="277FCD61" w:rsidR="005F2544" w:rsidRPr="00C2739E" w:rsidRDefault="005F2544" w:rsidP="00C2739E">
      <w:pPr>
        <w:spacing w:line="480" w:lineRule="auto"/>
        <w:rPr>
          <w:rFonts w:asciiTheme="minorBidi" w:hAnsiTheme="minorBidi"/>
          <w:sz w:val="24"/>
          <w:szCs w:val="24"/>
          <w:rtl/>
          <w:lang w:bidi="ar-EG"/>
        </w:rPr>
      </w:pPr>
      <w:ins w:id="1" w:author="Shahd Abboud Ahmed Kilani" w:date="2024-04-30T15:00:00Z" w16du:dateUtc="2024-04-30T12:00:00Z">
        <w:r w:rsidRPr="00C2739E">
          <w:rPr>
            <w:rFonts w:asciiTheme="minorBidi" w:hAnsiTheme="minorBidi"/>
            <w:sz w:val="24"/>
            <w:szCs w:val="24"/>
            <w:lang w:bidi="ar-EG"/>
          </w:rPr>
          <w:t>}</w:t>
        </w:r>
      </w:ins>
    </w:p>
    <w:sectPr w:rsidR="005F2544" w:rsidRPr="00C27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ahd Abboud Ahmed Kilani">
    <w15:presenceInfo w15:providerId="AD" w15:userId="S::shahd.2119137@stemkalubya.moe.edu.eg::caf0da8b-f84d-403b-b810-756132337b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17"/>
    <w:rsid w:val="00311430"/>
    <w:rsid w:val="005921B1"/>
    <w:rsid w:val="005F2544"/>
    <w:rsid w:val="005F5611"/>
    <w:rsid w:val="007C28B5"/>
    <w:rsid w:val="00880D29"/>
    <w:rsid w:val="00AB2D17"/>
    <w:rsid w:val="00C2739E"/>
    <w:rsid w:val="00D03510"/>
    <w:rsid w:val="00DC082F"/>
    <w:rsid w:val="00FE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3B4B"/>
  <w15:chartTrackingRefBased/>
  <w15:docId w15:val="{F20EA35D-9FB1-44F8-8511-B52E6AF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D1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F2544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27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Abboud Ahmed Kilani</dc:creator>
  <cp:keywords/>
  <dc:description/>
  <cp:lastModifiedBy>Shahd Abboud Ahmed Kilani</cp:lastModifiedBy>
  <cp:revision>3</cp:revision>
  <dcterms:created xsi:type="dcterms:W3CDTF">2024-04-29T20:35:00Z</dcterms:created>
  <dcterms:modified xsi:type="dcterms:W3CDTF">2024-04-30T13:23:00Z</dcterms:modified>
</cp:coreProperties>
</file>